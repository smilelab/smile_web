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A59" w:rsidRDefault="00426A59">
      <w:pPr>
        <w:rPr>
          <w:rFonts w:ascii="宋体" w:eastAsia="宋体" w:hAnsi="宋体"/>
          <w:sz w:val="24"/>
          <w:szCs w:val="24"/>
        </w:rPr>
      </w:pPr>
    </w:p>
    <w:p w:rsidR="00426A59" w:rsidRDefault="0023341A" w:rsidP="0023341A">
      <w:pPr>
        <w:jc w:val="center"/>
        <w:rPr>
          <w:rFonts w:ascii="微软雅黑" w:eastAsia="微软雅黑" w:hAnsi="微软雅黑"/>
          <w:b/>
          <w:color w:val="333333"/>
          <w:sz w:val="36"/>
          <w:szCs w:val="36"/>
        </w:rPr>
      </w:pPr>
      <w:r w:rsidRPr="0023341A">
        <w:rPr>
          <w:rFonts w:ascii="微软雅黑" w:eastAsia="微软雅黑" w:hAnsi="微软雅黑"/>
          <w:b/>
          <w:color w:val="333333"/>
          <w:sz w:val="36"/>
          <w:szCs w:val="36"/>
        </w:rPr>
        <w:t>吴洪</w:t>
      </w:r>
    </w:p>
    <w:p w:rsidR="0023341A" w:rsidRDefault="00A467DA" w:rsidP="0023341A">
      <w:pPr>
        <w:jc w:val="center"/>
        <w:rPr>
          <w:rFonts w:ascii="微软雅黑" w:eastAsia="微软雅黑" w:hAnsi="微软雅黑"/>
          <w:b/>
          <w:color w:val="333333"/>
          <w:sz w:val="36"/>
          <w:szCs w:val="36"/>
        </w:rPr>
      </w:pPr>
      <w:r>
        <w:rPr>
          <w:rFonts w:ascii="微软雅黑" w:eastAsia="微软雅黑" w:hAnsi="微软雅黑"/>
          <w:b/>
          <w:color w:val="333333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5pt;height:215.25pt">
            <v:imagedata r:id="rId7" o:title="吴老师"/>
          </v:shape>
        </w:pict>
      </w:r>
    </w:p>
    <w:p w:rsidR="0023341A" w:rsidRDefault="0023341A" w:rsidP="0023341A">
      <w:pPr>
        <w:rPr>
          <w:rFonts w:ascii="微软雅黑" w:eastAsia="微软雅黑" w:hAnsi="微软雅黑"/>
          <w:b/>
          <w:color w:val="333333"/>
          <w:sz w:val="28"/>
          <w:szCs w:val="28"/>
        </w:rPr>
      </w:pPr>
      <w:r>
        <w:rPr>
          <w:rFonts w:ascii="微软雅黑" w:eastAsia="微软雅黑" w:hAnsi="微软雅黑"/>
          <w:b/>
          <w:color w:val="333333"/>
          <w:sz w:val="28"/>
          <w:szCs w:val="28"/>
        </w:rPr>
        <w:t>吴洪副教授，</w:t>
      </w:r>
      <w:r w:rsidR="00841C0E" w:rsidDel="00841C0E">
        <w:rPr>
          <w:rFonts w:ascii="微软雅黑" w:eastAsia="微软雅黑" w:hAnsi="微软雅黑"/>
          <w:b/>
          <w:color w:val="333333"/>
          <w:sz w:val="28"/>
          <w:szCs w:val="28"/>
        </w:rPr>
        <w:t xml:space="preserve"> </w:t>
      </w:r>
      <w:r>
        <w:rPr>
          <w:rFonts w:ascii="微软雅黑" w:eastAsia="微软雅黑" w:hAnsi="微软雅黑"/>
          <w:b/>
          <w:color w:val="333333"/>
          <w:sz w:val="28"/>
          <w:szCs w:val="28"/>
        </w:rPr>
        <w:t>1993年</w:t>
      </w:r>
      <w:r w:rsidR="00841C0E">
        <w:rPr>
          <w:rFonts w:ascii="微软雅黑" w:eastAsia="微软雅黑" w:hAnsi="微软雅黑" w:hint="eastAsia"/>
          <w:b/>
          <w:color w:val="333333"/>
          <w:sz w:val="28"/>
          <w:szCs w:val="28"/>
        </w:rPr>
        <w:t>在</w:t>
      </w:r>
      <w:r>
        <w:rPr>
          <w:rFonts w:ascii="微软雅黑" w:eastAsia="微软雅黑" w:hAnsi="微软雅黑"/>
          <w:b/>
          <w:color w:val="333333"/>
          <w:sz w:val="28"/>
          <w:szCs w:val="28"/>
        </w:rPr>
        <w:t>中国科技大学获</w:t>
      </w:r>
      <w:r w:rsidR="00841C0E">
        <w:rPr>
          <w:rFonts w:ascii="微软雅黑" w:eastAsia="微软雅黑" w:hAnsi="微软雅黑" w:hint="eastAsia"/>
          <w:b/>
          <w:color w:val="333333"/>
          <w:sz w:val="28"/>
          <w:szCs w:val="28"/>
        </w:rPr>
        <w:t>计算机科学</w:t>
      </w:r>
      <w:r>
        <w:rPr>
          <w:rFonts w:ascii="微软雅黑" w:eastAsia="微软雅黑" w:hAnsi="微软雅黑"/>
          <w:b/>
          <w:color w:val="333333"/>
          <w:sz w:val="28"/>
          <w:szCs w:val="28"/>
        </w:rPr>
        <w:t>学士学位；</w:t>
      </w:r>
      <w:ins w:id="0" w:author="Hong" w:date="2015-11-23T16:24:00Z">
        <w:r w:rsidR="00841C0E" w:rsidDel="00841C0E">
          <w:rPr>
            <w:rFonts w:ascii="微软雅黑" w:eastAsia="微软雅黑" w:hAnsi="微软雅黑"/>
            <w:b/>
            <w:color w:val="333333"/>
            <w:sz w:val="28"/>
            <w:szCs w:val="28"/>
          </w:rPr>
          <w:t xml:space="preserve"> </w:t>
        </w:r>
      </w:ins>
      <w:r>
        <w:rPr>
          <w:rFonts w:ascii="微软雅黑" w:eastAsia="微软雅黑" w:hAnsi="微软雅黑"/>
          <w:b/>
          <w:color w:val="333333"/>
          <w:sz w:val="28"/>
          <w:szCs w:val="28"/>
        </w:rPr>
        <w:t>2004年</w:t>
      </w:r>
      <w:r w:rsidR="00841C0E">
        <w:rPr>
          <w:rFonts w:ascii="微软雅黑" w:eastAsia="微软雅黑" w:hAnsi="微软雅黑" w:hint="eastAsia"/>
          <w:b/>
          <w:color w:val="333333"/>
          <w:sz w:val="28"/>
          <w:szCs w:val="28"/>
        </w:rPr>
        <w:t>在中国</w:t>
      </w:r>
      <w:r>
        <w:rPr>
          <w:rFonts w:ascii="微软雅黑" w:eastAsia="微软雅黑" w:hAnsi="微软雅黑"/>
          <w:b/>
          <w:color w:val="333333"/>
          <w:sz w:val="28"/>
          <w:szCs w:val="28"/>
        </w:rPr>
        <w:t>科学院自动化所</w:t>
      </w:r>
      <w:r w:rsidR="00841C0E">
        <w:rPr>
          <w:rFonts w:ascii="微软雅黑" w:eastAsia="微软雅黑" w:hAnsi="微软雅黑" w:hint="eastAsia"/>
          <w:b/>
          <w:color w:val="333333"/>
          <w:sz w:val="28"/>
          <w:szCs w:val="28"/>
        </w:rPr>
        <w:t>获</w:t>
      </w:r>
      <w:r>
        <w:rPr>
          <w:rFonts w:ascii="微软雅黑" w:eastAsia="微软雅黑" w:hAnsi="微软雅黑"/>
          <w:b/>
          <w:color w:val="333333"/>
          <w:sz w:val="28"/>
          <w:szCs w:val="28"/>
        </w:rPr>
        <w:t>博士学位</w:t>
      </w:r>
      <w:r w:rsidR="000E09EA">
        <w:rPr>
          <w:rFonts w:ascii="微软雅黑" w:eastAsia="微软雅黑" w:hAnsi="微软雅黑"/>
          <w:b/>
          <w:color w:val="333333"/>
          <w:sz w:val="28"/>
          <w:szCs w:val="28"/>
        </w:rPr>
        <w:t>。2004年到2006年任</w:t>
      </w:r>
      <w:r w:rsidR="000E09EA">
        <w:rPr>
          <w:rFonts w:ascii="微软雅黑" w:eastAsia="微软雅黑" w:hAnsi="微软雅黑" w:hint="eastAsia"/>
          <w:b/>
          <w:color w:val="333333"/>
          <w:sz w:val="28"/>
          <w:szCs w:val="28"/>
        </w:rPr>
        <w:t>NEC中国研究院副研究员。</w:t>
      </w:r>
      <w:r w:rsidR="007D34E4">
        <w:rPr>
          <w:rFonts w:ascii="微软雅黑" w:eastAsia="微软雅黑" w:hAnsi="微软雅黑" w:hint="eastAsia"/>
          <w:b/>
          <w:color w:val="333333"/>
          <w:sz w:val="28"/>
          <w:szCs w:val="28"/>
        </w:rPr>
        <w:t>2006年</w:t>
      </w:r>
      <w:r w:rsidR="00841C0E">
        <w:rPr>
          <w:rFonts w:ascii="微软雅黑" w:eastAsia="微软雅黑" w:hAnsi="微软雅黑" w:hint="eastAsia"/>
          <w:b/>
          <w:color w:val="333333"/>
          <w:sz w:val="28"/>
          <w:szCs w:val="28"/>
        </w:rPr>
        <w:t>5月</w:t>
      </w:r>
      <w:r w:rsidR="007D34E4">
        <w:rPr>
          <w:rFonts w:ascii="微软雅黑" w:eastAsia="微软雅黑" w:hAnsi="微软雅黑" w:hint="eastAsia"/>
          <w:b/>
          <w:color w:val="333333"/>
          <w:sz w:val="28"/>
          <w:szCs w:val="28"/>
        </w:rPr>
        <w:t>开始</w:t>
      </w:r>
      <w:r w:rsidR="00841C0E">
        <w:rPr>
          <w:rFonts w:ascii="微软雅黑" w:eastAsia="微软雅黑" w:hAnsi="微软雅黑" w:hint="eastAsia"/>
          <w:b/>
          <w:color w:val="333333"/>
          <w:sz w:val="28"/>
          <w:szCs w:val="28"/>
        </w:rPr>
        <w:t>在</w:t>
      </w:r>
      <w:r w:rsidR="000E09EA">
        <w:rPr>
          <w:rFonts w:ascii="微软雅黑" w:eastAsia="微软雅黑" w:hAnsi="微软雅黑" w:hint="eastAsia"/>
          <w:b/>
          <w:color w:val="333333"/>
          <w:sz w:val="28"/>
          <w:szCs w:val="28"/>
        </w:rPr>
        <w:t>电子科技大学</w:t>
      </w:r>
      <w:r w:rsidR="00841C0E">
        <w:rPr>
          <w:rFonts w:ascii="微软雅黑" w:eastAsia="微软雅黑" w:hAnsi="微软雅黑" w:hint="eastAsia"/>
          <w:b/>
          <w:color w:val="333333"/>
          <w:sz w:val="28"/>
          <w:szCs w:val="28"/>
        </w:rPr>
        <w:t>计算机学院任</w:t>
      </w:r>
      <w:r w:rsidR="000E09EA">
        <w:rPr>
          <w:rFonts w:ascii="微软雅黑" w:eastAsia="微软雅黑" w:hAnsi="微软雅黑" w:hint="eastAsia"/>
          <w:b/>
          <w:color w:val="333333"/>
          <w:sz w:val="28"/>
          <w:szCs w:val="28"/>
        </w:rPr>
        <w:t>副教授。</w:t>
      </w:r>
      <w:r w:rsidR="00675BA0">
        <w:rPr>
          <w:rFonts w:ascii="微软雅黑" w:eastAsia="微软雅黑" w:hAnsi="微软雅黑" w:hint="eastAsia"/>
          <w:b/>
          <w:color w:val="333333"/>
          <w:sz w:val="28"/>
          <w:szCs w:val="28"/>
        </w:rPr>
        <w:t>2013年至2014年在美国新泽西州立罗格斯大学计算生物医学影像建模中心(CBIM)访问一年。</w:t>
      </w:r>
      <w:r w:rsidR="00841C0E">
        <w:rPr>
          <w:rFonts w:ascii="微软雅黑" w:eastAsia="微软雅黑" w:hAnsi="微软雅黑" w:hint="eastAsia"/>
          <w:b/>
          <w:color w:val="333333"/>
          <w:sz w:val="28"/>
          <w:szCs w:val="28"/>
        </w:rPr>
        <w:t>当前研究兴趣为图像分析、模式识别、机器学习及它们在医学影像分析与检索</w:t>
      </w:r>
      <w:r w:rsidR="00675BA0">
        <w:rPr>
          <w:rFonts w:ascii="微软雅黑" w:eastAsia="微软雅黑" w:hAnsi="微软雅黑" w:hint="eastAsia"/>
          <w:b/>
          <w:color w:val="333333"/>
          <w:sz w:val="28"/>
          <w:szCs w:val="28"/>
        </w:rPr>
        <w:t>、计算机辅助诊断、多媒体等方面的应用。</w:t>
      </w:r>
    </w:p>
    <w:p w:rsidR="0033408E" w:rsidRDefault="0033408E" w:rsidP="0033408E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主要</w:t>
      </w:r>
      <w:r w:rsidRPr="000E4C88">
        <w:rPr>
          <w:rFonts w:ascii="微软雅黑" w:eastAsia="微软雅黑" w:hAnsi="微软雅黑"/>
          <w:b/>
          <w:sz w:val="28"/>
          <w:szCs w:val="28"/>
        </w:rPr>
        <w:t>学术成果</w:t>
      </w:r>
      <w:r>
        <w:rPr>
          <w:rFonts w:ascii="微软雅黑" w:eastAsia="微软雅黑" w:hAnsi="微软雅黑"/>
          <w:b/>
          <w:sz w:val="28"/>
          <w:szCs w:val="28"/>
        </w:rPr>
        <w:t>和学术贡献</w:t>
      </w:r>
      <w:r w:rsidR="00BA24D8">
        <w:rPr>
          <w:rFonts w:ascii="微软雅黑" w:eastAsia="微软雅黑" w:hAnsi="微软雅黑"/>
          <w:b/>
          <w:sz w:val="28"/>
          <w:szCs w:val="28"/>
        </w:rPr>
        <w:t>：</w:t>
      </w:r>
    </w:p>
    <w:p w:rsidR="00D35A31" w:rsidRPr="00B66EA2" w:rsidRDefault="00D35A31" w:rsidP="0033408E">
      <w:pPr>
        <w:rPr>
          <w:rFonts w:ascii="微软雅黑" w:eastAsia="微软雅黑" w:hAnsi="微软雅黑"/>
          <w:sz w:val="24"/>
          <w:szCs w:val="24"/>
        </w:rPr>
      </w:pPr>
      <w:r w:rsidRPr="00B66EA2">
        <w:rPr>
          <w:rFonts w:ascii="微软雅黑" w:eastAsia="微软雅黑" w:hAnsi="微软雅黑" w:hint="eastAsia"/>
          <w:sz w:val="24"/>
          <w:szCs w:val="24"/>
        </w:rPr>
        <w:t>参加Image</w:t>
      </w:r>
      <w:r w:rsidR="00B66EA2" w:rsidRPr="00B66EA2">
        <w:rPr>
          <w:rFonts w:ascii="微软雅黑" w:eastAsia="微软雅黑" w:hAnsi="微软雅黑"/>
          <w:sz w:val="24"/>
          <w:szCs w:val="24"/>
        </w:rPr>
        <w:t xml:space="preserve"> </w:t>
      </w:r>
      <w:r w:rsidRPr="00B66EA2">
        <w:rPr>
          <w:rFonts w:ascii="微软雅黑" w:eastAsia="微软雅黑" w:hAnsi="微软雅黑" w:hint="eastAsia"/>
          <w:sz w:val="24"/>
          <w:szCs w:val="24"/>
        </w:rPr>
        <w:t>CLEF 的医学检索国际比赛获得了成绩：</w:t>
      </w:r>
    </w:p>
    <w:p w:rsidR="00D35A31" w:rsidRPr="00B66EA2" w:rsidRDefault="00D35A31" w:rsidP="00D35A3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66EA2">
        <w:rPr>
          <w:rFonts w:ascii="微软雅黑" w:eastAsia="微软雅黑" w:hAnsi="微软雅黑" w:hint="eastAsia"/>
          <w:sz w:val="24"/>
          <w:szCs w:val="24"/>
        </w:rPr>
        <w:t>2010年在医学图像模式分类中获视觉方法第2名；</w:t>
      </w:r>
    </w:p>
    <w:p w:rsidR="00D35A31" w:rsidRPr="00B66EA2" w:rsidRDefault="00D35A31" w:rsidP="00D35A3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66EA2">
        <w:rPr>
          <w:rFonts w:ascii="微软雅黑" w:eastAsia="微软雅黑" w:hAnsi="微软雅黑" w:hint="eastAsia"/>
          <w:sz w:val="24"/>
          <w:szCs w:val="24"/>
        </w:rPr>
        <w:t>2011年在医学病案的检索任务中获第1名；</w:t>
      </w:r>
    </w:p>
    <w:p w:rsidR="00D35A31" w:rsidRPr="00B66EA2" w:rsidRDefault="00D35A31" w:rsidP="00D35A3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66EA2">
        <w:rPr>
          <w:rFonts w:ascii="微软雅黑" w:eastAsia="微软雅黑" w:hAnsi="微软雅黑" w:hint="eastAsia"/>
          <w:sz w:val="24"/>
          <w:szCs w:val="24"/>
        </w:rPr>
        <w:t>2012年在医学图像模式分类中获视觉方法第2名。</w:t>
      </w:r>
    </w:p>
    <w:p w:rsidR="00D35A31" w:rsidRDefault="00D35A31" w:rsidP="00D35A31">
      <w:pPr>
        <w:rPr>
          <w:rFonts w:ascii="微软雅黑" w:eastAsia="微软雅黑" w:hAnsi="微软雅黑"/>
          <w:sz w:val="24"/>
          <w:szCs w:val="24"/>
        </w:rPr>
      </w:pPr>
      <w:r w:rsidRPr="00B66EA2">
        <w:rPr>
          <w:rFonts w:ascii="微软雅黑" w:eastAsia="微软雅黑" w:hAnsi="微软雅黑" w:hint="eastAsia"/>
          <w:sz w:val="24"/>
          <w:szCs w:val="24"/>
        </w:rPr>
        <w:t>2011 年第12 届环太平洋多媒体会议(PCM 2011) 获得最佳论文第二名（Best Paper Runner-up）。</w:t>
      </w:r>
    </w:p>
    <w:p w:rsidR="007C010F" w:rsidRPr="006B5B75" w:rsidRDefault="007C010F" w:rsidP="007C010F">
      <w:pPr>
        <w:rPr>
          <w:rFonts w:ascii="微软雅黑" w:eastAsia="微软雅黑" w:hAnsi="微软雅黑"/>
          <w:b/>
          <w:sz w:val="28"/>
          <w:szCs w:val="28"/>
        </w:rPr>
      </w:pPr>
      <w:r w:rsidRPr="006B5B75">
        <w:rPr>
          <w:rFonts w:ascii="微软雅黑" w:eastAsia="微软雅黑" w:hAnsi="微软雅黑" w:hint="eastAsia"/>
          <w:b/>
          <w:sz w:val="28"/>
          <w:szCs w:val="28"/>
        </w:rPr>
        <w:lastRenderedPageBreak/>
        <w:t>代表论文：</w:t>
      </w:r>
    </w:p>
    <w:p w:rsidR="007C010F" w:rsidRPr="004E3376" w:rsidRDefault="007C010F" w:rsidP="007C010F">
      <w:pPr>
        <w:rPr>
          <w:rFonts w:ascii="微软雅黑" w:eastAsia="微软雅黑" w:hAnsi="微软雅黑"/>
          <w:sz w:val="24"/>
          <w:szCs w:val="24"/>
        </w:rPr>
      </w:pPr>
      <w:r w:rsidRPr="004E3376">
        <w:rPr>
          <w:rFonts w:ascii="微软雅黑" w:eastAsia="微软雅黑" w:hAnsi="微软雅黑"/>
          <w:sz w:val="24"/>
          <w:szCs w:val="24"/>
        </w:rPr>
        <w:t>[1]</w:t>
      </w:r>
      <w:r w:rsidRPr="004E3376">
        <w:rPr>
          <w:rFonts w:ascii="微软雅黑" w:eastAsia="微软雅黑" w:hAnsi="微软雅黑"/>
          <w:sz w:val="24"/>
          <w:szCs w:val="24"/>
        </w:rPr>
        <w:tab/>
        <w:t>Hong Wu, Lele He. Combining visual and textual features for medical image modality classification with LP norm multiple kernel learning, Neurocomputing 147 (2015) 387-394</w:t>
      </w:r>
    </w:p>
    <w:p w:rsidR="007C010F" w:rsidRPr="004E3376" w:rsidRDefault="007C010F" w:rsidP="007C010F">
      <w:pPr>
        <w:rPr>
          <w:rFonts w:ascii="微软雅黑" w:eastAsia="微软雅黑" w:hAnsi="微软雅黑"/>
          <w:sz w:val="24"/>
          <w:szCs w:val="24"/>
        </w:rPr>
      </w:pPr>
      <w:r w:rsidRPr="004E3376">
        <w:rPr>
          <w:rFonts w:ascii="微软雅黑" w:eastAsia="微软雅黑" w:hAnsi="微软雅黑"/>
          <w:sz w:val="24"/>
          <w:szCs w:val="24"/>
        </w:rPr>
        <w:t>[2]</w:t>
      </w:r>
      <w:r w:rsidRPr="004E3376">
        <w:rPr>
          <w:rFonts w:ascii="微软雅黑" w:eastAsia="微软雅黑" w:hAnsi="微软雅黑"/>
          <w:sz w:val="24"/>
          <w:szCs w:val="24"/>
        </w:rPr>
        <w:tab/>
        <w:t>Hewei Cheng, Hong Wu, Yong Fan. Optimizing affinity measures for parcellating brain structures based on resting state fMRI data: A validation on medial superior frontal cortex. Journal of Neuroscience Methods Volume 237, 30 November 2014, Pages 90–102</w:t>
      </w:r>
    </w:p>
    <w:p w:rsidR="007C010F" w:rsidRPr="004E3376" w:rsidRDefault="007C010F" w:rsidP="007C010F">
      <w:pPr>
        <w:rPr>
          <w:rFonts w:ascii="微软雅黑" w:eastAsia="微软雅黑" w:hAnsi="微软雅黑"/>
          <w:sz w:val="24"/>
          <w:szCs w:val="24"/>
        </w:rPr>
      </w:pPr>
      <w:r w:rsidRPr="004E3376">
        <w:rPr>
          <w:rFonts w:ascii="微软雅黑" w:eastAsia="微软雅黑" w:hAnsi="微软雅黑"/>
          <w:sz w:val="24"/>
          <w:szCs w:val="24"/>
        </w:rPr>
        <w:t>[3]</w:t>
      </w:r>
      <w:r w:rsidRPr="004E3376">
        <w:rPr>
          <w:rFonts w:ascii="微软雅黑" w:eastAsia="微软雅黑" w:hAnsi="微软雅黑"/>
          <w:sz w:val="24"/>
          <w:szCs w:val="24"/>
        </w:rPr>
        <w:tab/>
        <w:t>Hong Wu, Kuangkai Sun, Asymmetric Semantic Similarity for Biomedical Information Retrieval, The 7th Asia-Pacific Association for Medical Informatics Conference (APAMI), Beijing, China, October 22-25, 2012.</w:t>
      </w:r>
    </w:p>
    <w:p w:rsidR="007C010F" w:rsidRPr="004E3376" w:rsidRDefault="007C010F" w:rsidP="007C010F">
      <w:pPr>
        <w:rPr>
          <w:rFonts w:ascii="微软雅黑" w:eastAsia="微软雅黑" w:hAnsi="微软雅黑"/>
          <w:sz w:val="24"/>
          <w:szCs w:val="24"/>
        </w:rPr>
      </w:pPr>
      <w:r w:rsidRPr="004E3376">
        <w:rPr>
          <w:rFonts w:ascii="微软雅黑" w:eastAsia="微软雅黑" w:hAnsi="微软雅黑"/>
          <w:sz w:val="24"/>
          <w:szCs w:val="24"/>
        </w:rPr>
        <w:t>[4]</w:t>
      </w:r>
      <w:r w:rsidRPr="004E3376">
        <w:rPr>
          <w:rFonts w:ascii="微软雅黑" w:eastAsia="微软雅黑" w:hAnsi="微软雅黑"/>
          <w:sz w:val="24"/>
          <w:szCs w:val="24"/>
        </w:rPr>
        <w:tab/>
        <w:t>Hong Wu, Kuangkai Sun, Zhongliu Zhuo, Improving Context-Based Medical Image Retrieval by Incorporating Semantic-Based Retrieval, The 4nd International Conference on Internet Multimedia Computing and Service (ICIMCS), Wuhan, China, September 9-11, 2012.</w:t>
      </w:r>
    </w:p>
    <w:p w:rsidR="007C010F" w:rsidRPr="004E3376" w:rsidRDefault="007C010F" w:rsidP="007C010F">
      <w:pPr>
        <w:rPr>
          <w:rFonts w:ascii="微软雅黑" w:eastAsia="微软雅黑" w:hAnsi="微软雅黑"/>
          <w:sz w:val="24"/>
          <w:szCs w:val="24"/>
        </w:rPr>
      </w:pPr>
      <w:r w:rsidRPr="004E3376">
        <w:rPr>
          <w:rFonts w:ascii="微软雅黑" w:eastAsia="微软雅黑" w:hAnsi="微软雅黑"/>
          <w:sz w:val="24"/>
          <w:szCs w:val="24"/>
        </w:rPr>
        <w:t>[5]</w:t>
      </w:r>
      <w:r w:rsidRPr="004E3376">
        <w:rPr>
          <w:rFonts w:ascii="微软雅黑" w:eastAsia="微软雅黑" w:hAnsi="微软雅黑"/>
          <w:sz w:val="24"/>
          <w:szCs w:val="24"/>
        </w:rPr>
        <w:tab/>
        <w:t>Hong Wu, Chengbo Tian. Thesaurus-Assistant Query Expansion for Context-Based Medical Image Retrieval. the 12th Pacific-Rim Conference on Multimedia, (PCM), Dec. 20-22, 2011. (Best Paper Runner-up)</w:t>
      </w:r>
    </w:p>
    <w:p w:rsidR="007C010F" w:rsidRPr="004E3376" w:rsidRDefault="007C010F" w:rsidP="007C010F">
      <w:pPr>
        <w:rPr>
          <w:rFonts w:ascii="微软雅黑" w:eastAsia="微软雅黑" w:hAnsi="微软雅黑"/>
          <w:sz w:val="24"/>
          <w:szCs w:val="24"/>
        </w:rPr>
      </w:pPr>
      <w:r w:rsidRPr="004E3376">
        <w:rPr>
          <w:rFonts w:ascii="微软雅黑" w:eastAsia="微软雅黑" w:hAnsi="微软雅黑"/>
          <w:sz w:val="24"/>
          <w:szCs w:val="24"/>
        </w:rPr>
        <w:t>[6]</w:t>
      </w:r>
      <w:r w:rsidRPr="004E3376">
        <w:rPr>
          <w:rFonts w:ascii="微软雅黑" w:eastAsia="微软雅黑" w:hAnsi="微软雅黑"/>
          <w:sz w:val="24"/>
          <w:szCs w:val="24"/>
        </w:rPr>
        <w:tab/>
        <w:t>Yong Fan, Yong Liu, Hong Wu, Yihui Hao, Haihong Liu, Zhening Liu, Tianzi Jiang. Discriminant analysis of functional connectivity patterns on Grassmann manifold. Neuroimage, 2011, 56(4):2058-2067.</w:t>
      </w:r>
    </w:p>
    <w:p w:rsidR="007C010F" w:rsidRPr="004E3376" w:rsidRDefault="007C010F" w:rsidP="007C010F">
      <w:pPr>
        <w:rPr>
          <w:rFonts w:ascii="微软雅黑" w:eastAsia="微软雅黑" w:hAnsi="微软雅黑"/>
          <w:sz w:val="24"/>
          <w:szCs w:val="24"/>
        </w:rPr>
      </w:pPr>
      <w:r w:rsidRPr="004E3376">
        <w:rPr>
          <w:rFonts w:ascii="微软雅黑" w:eastAsia="微软雅黑" w:hAnsi="微软雅黑"/>
          <w:sz w:val="24"/>
          <w:szCs w:val="24"/>
        </w:rPr>
        <w:lastRenderedPageBreak/>
        <w:t>[7]</w:t>
      </w:r>
      <w:r w:rsidRPr="004E3376">
        <w:rPr>
          <w:rFonts w:ascii="微软雅黑" w:eastAsia="微软雅黑" w:hAnsi="微软雅黑"/>
          <w:sz w:val="24"/>
          <w:szCs w:val="24"/>
        </w:rPr>
        <w:tab/>
        <w:t>Hong Wu, Hao Zhang, Chao Li. Medical Image Classification with Multiple Kernel Learning, The 2nd International Conference on Internet Multimedia Computing and Service (ICIMCS), Dec. 30-31, 2010.</w:t>
      </w:r>
    </w:p>
    <w:p w:rsidR="007C010F" w:rsidRPr="004E3376" w:rsidRDefault="007C010F" w:rsidP="007C010F">
      <w:pPr>
        <w:rPr>
          <w:rFonts w:ascii="微软雅黑" w:eastAsia="微软雅黑" w:hAnsi="微软雅黑"/>
          <w:sz w:val="24"/>
          <w:szCs w:val="24"/>
        </w:rPr>
      </w:pPr>
      <w:r w:rsidRPr="004E3376">
        <w:rPr>
          <w:rFonts w:ascii="微软雅黑" w:eastAsia="微软雅黑" w:hAnsi="微软雅黑"/>
          <w:sz w:val="24"/>
          <w:szCs w:val="24"/>
        </w:rPr>
        <w:t>[8]</w:t>
      </w:r>
      <w:r w:rsidRPr="004E3376">
        <w:rPr>
          <w:rFonts w:ascii="微软雅黑" w:eastAsia="微软雅黑" w:hAnsi="微软雅黑"/>
          <w:sz w:val="24"/>
          <w:szCs w:val="24"/>
        </w:rPr>
        <w:tab/>
        <w:t>Hong Wu, Hanqing Lu and Songde Ma. A Survey of Relevance Feedback Techniques in Content-Based Image Retrieval. (Chinese version) Chinese Journal of Computers, 2005, 28(12):1969-1979.</w:t>
      </w:r>
    </w:p>
    <w:p w:rsidR="007C010F" w:rsidRPr="004E3376" w:rsidRDefault="007C010F" w:rsidP="007C010F">
      <w:pPr>
        <w:rPr>
          <w:rFonts w:ascii="微软雅黑" w:eastAsia="微软雅黑" w:hAnsi="微软雅黑"/>
          <w:sz w:val="24"/>
          <w:szCs w:val="24"/>
        </w:rPr>
      </w:pPr>
      <w:r w:rsidRPr="004E3376">
        <w:rPr>
          <w:rFonts w:ascii="微软雅黑" w:eastAsia="微软雅黑" w:hAnsi="微软雅黑"/>
          <w:sz w:val="24"/>
          <w:szCs w:val="24"/>
        </w:rPr>
        <w:t>[9]</w:t>
      </w:r>
      <w:r w:rsidRPr="004E3376">
        <w:rPr>
          <w:rFonts w:ascii="微软雅黑" w:eastAsia="微软雅黑" w:hAnsi="微软雅黑"/>
          <w:sz w:val="24"/>
          <w:szCs w:val="24"/>
        </w:rPr>
        <w:tab/>
        <w:t>Hong Wu, Hanqing Lu and Songde Ma. Ordinal Regression in Content-Based Image Retrieval. (Chinese version) Journal of Software, 2004,15(9):1336-1344.</w:t>
      </w:r>
    </w:p>
    <w:p w:rsidR="007C010F" w:rsidRPr="004E3376" w:rsidRDefault="007C010F" w:rsidP="007C010F">
      <w:pPr>
        <w:rPr>
          <w:rFonts w:ascii="微软雅黑" w:eastAsia="微软雅黑" w:hAnsi="微软雅黑"/>
          <w:sz w:val="24"/>
          <w:szCs w:val="24"/>
        </w:rPr>
      </w:pPr>
      <w:r w:rsidRPr="004E3376">
        <w:rPr>
          <w:rFonts w:ascii="微软雅黑" w:eastAsia="微软雅黑" w:hAnsi="微软雅黑"/>
          <w:sz w:val="24"/>
          <w:szCs w:val="24"/>
        </w:rPr>
        <w:t>[10]</w:t>
      </w:r>
      <w:r w:rsidRPr="004E3376">
        <w:rPr>
          <w:rFonts w:ascii="微软雅黑" w:eastAsia="微软雅黑" w:hAnsi="微软雅黑"/>
          <w:sz w:val="24"/>
          <w:szCs w:val="24"/>
        </w:rPr>
        <w:tab/>
        <w:t>Hong Wu, Hanqing Lu, Songde Ma, WillHunter: A CBIR System with Refined Relevance Measurement. 17th Intl. Conference on Pattern Recognition (ICPR), 2004, Cambridge, UK.</w:t>
      </w:r>
    </w:p>
    <w:p w:rsidR="007C010F" w:rsidRPr="004E3376" w:rsidRDefault="007C010F" w:rsidP="007C010F">
      <w:pPr>
        <w:rPr>
          <w:rFonts w:ascii="微软雅黑" w:eastAsia="微软雅黑" w:hAnsi="微软雅黑"/>
          <w:sz w:val="24"/>
          <w:szCs w:val="24"/>
        </w:rPr>
      </w:pPr>
      <w:r w:rsidRPr="004E3376">
        <w:rPr>
          <w:rFonts w:ascii="微软雅黑" w:eastAsia="微软雅黑" w:hAnsi="微软雅黑"/>
          <w:sz w:val="24"/>
          <w:szCs w:val="24"/>
        </w:rPr>
        <w:t>[11]</w:t>
      </w:r>
      <w:r w:rsidRPr="004E3376">
        <w:rPr>
          <w:rFonts w:ascii="微软雅黑" w:eastAsia="微软雅黑" w:hAnsi="微软雅黑"/>
          <w:sz w:val="24"/>
          <w:szCs w:val="24"/>
        </w:rPr>
        <w:tab/>
        <w:t xml:space="preserve">Hong Wu, Hanqing Lu, Songde Ma, A Practical SVM-Based Algorithm for Ordinal Regression in Image Retrieval. ACM Multimedia (ACM MM), 2003, Berkeley, USA. </w:t>
      </w:r>
    </w:p>
    <w:p w:rsidR="007C010F" w:rsidRPr="004E3376" w:rsidRDefault="007C010F" w:rsidP="007C010F">
      <w:pPr>
        <w:rPr>
          <w:rFonts w:ascii="微软雅黑" w:eastAsia="微软雅黑" w:hAnsi="微软雅黑"/>
          <w:sz w:val="24"/>
          <w:szCs w:val="24"/>
        </w:rPr>
      </w:pPr>
      <w:r w:rsidRPr="004E3376">
        <w:rPr>
          <w:rFonts w:ascii="微软雅黑" w:eastAsia="微软雅黑" w:hAnsi="微软雅黑"/>
          <w:sz w:val="24"/>
          <w:szCs w:val="24"/>
        </w:rPr>
        <w:t>[12]</w:t>
      </w:r>
      <w:r w:rsidRPr="004E3376">
        <w:rPr>
          <w:rFonts w:ascii="微软雅黑" w:eastAsia="微软雅黑" w:hAnsi="微软雅黑"/>
          <w:sz w:val="24"/>
          <w:szCs w:val="24"/>
        </w:rPr>
        <w:tab/>
        <w:t>Hong Wu, Hanqing Lu, Songde Ma, Multilevel Relevance Judgment, Loss Function, and Performance Measure in Image Retrieval, International Conference on Image and Video Retrieval (CIVR), 2003, July 24-25, Urbana, IL, USA</w:t>
      </w:r>
    </w:p>
    <w:p w:rsidR="007C010F" w:rsidRPr="004E3376" w:rsidRDefault="007C010F" w:rsidP="007C010F">
      <w:pPr>
        <w:rPr>
          <w:rFonts w:ascii="微软雅黑" w:eastAsia="微软雅黑" w:hAnsi="微软雅黑"/>
          <w:sz w:val="24"/>
          <w:szCs w:val="24"/>
        </w:rPr>
      </w:pPr>
      <w:r w:rsidRPr="004E3376">
        <w:rPr>
          <w:rFonts w:ascii="微软雅黑" w:eastAsia="微软雅黑" w:hAnsi="微软雅黑"/>
          <w:sz w:val="24"/>
          <w:szCs w:val="24"/>
        </w:rPr>
        <w:t>[13]</w:t>
      </w:r>
      <w:r w:rsidRPr="004E3376">
        <w:rPr>
          <w:rFonts w:ascii="微软雅黑" w:eastAsia="微软雅黑" w:hAnsi="微软雅黑"/>
          <w:sz w:val="24"/>
          <w:szCs w:val="24"/>
        </w:rPr>
        <w:tab/>
        <w:t xml:space="preserve">Hong Wu, Hanqing Lu, Songde Ma, The Role of Sample Distribution in Relevance Feedback for Content-Based Image Retrieval, IEEE International Conference on Multimedia and Expo (ICME) </w:t>
      </w:r>
      <w:r w:rsidRPr="004E3376">
        <w:rPr>
          <w:rFonts w:ascii="微软雅黑" w:eastAsia="微软雅黑" w:hAnsi="微软雅黑"/>
          <w:sz w:val="24"/>
          <w:szCs w:val="24"/>
        </w:rPr>
        <w:lastRenderedPageBreak/>
        <w:t>2002,August 26-29, Lausanne, Switzerland</w:t>
      </w:r>
    </w:p>
    <w:p w:rsidR="007C010F" w:rsidRPr="004E3376" w:rsidRDefault="007C010F" w:rsidP="007C010F">
      <w:pPr>
        <w:rPr>
          <w:rFonts w:ascii="微软雅黑" w:eastAsia="微软雅黑" w:hAnsi="微软雅黑"/>
          <w:sz w:val="24"/>
          <w:szCs w:val="24"/>
        </w:rPr>
      </w:pPr>
      <w:r w:rsidRPr="004E3376">
        <w:rPr>
          <w:rFonts w:ascii="微软雅黑" w:eastAsia="微软雅黑" w:hAnsi="微软雅黑"/>
          <w:sz w:val="24"/>
          <w:szCs w:val="24"/>
        </w:rPr>
        <w:t>[14]</w:t>
      </w:r>
      <w:r w:rsidRPr="004E3376">
        <w:rPr>
          <w:rFonts w:ascii="微软雅黑" w:eastAsia="微软雅黑" w:hAnsi="微软雅黑"/>
          <w:sz w:val="24"/>
          <w:szCs w:val="24"/>
        </w:rPr>
        <w:tab/>
        <w:t>Hong Wu, Hanqing Lu, Songde Ma, Incorporating negative examples in One-class SVM for relevance feedback in image retrieval, The 2nd International Conference on Image and Graphics (ICIG), August 16-18, 2002, Hefei, China.</w:t>
      </w:r>
    </w:p>
    <w:p w:rsidR="00BA24D8" w:rsidRDefault="007C010F" w:rsidP="0033408E">
      <w:pPr>
        <w:rPr>
          <w:rFonts w:ascii="微软雅黑" w:eastAsia="微软雅黑" w:hAnsi="微软雅黑" w:hint="eastAsia"/>
          <w:b/>
          <w:sz w:val="28"/>
          <w:szCs w:val="28"/>
        </w:rPr>
      </w:pPr>
      <w:r w:rsidRPr="004E3376">
        <w:rPr>
          <w:rFonts w:ascii="微软雅黑" w:eastAsia="微软雅黑" w:hAnsi="微软雅黑" w:hint="eastAsia"/>
          <w:sz w:val="24"/>
          <w:szCs w:val="24"/>
        </w:rPr>
        <w:t>[15]</w:t>
      </w:r>
      <w:r w:rsidRPr="004E3376">
        <w:rPr>
          <w:rFonts w:ascii="微软雅黑" w:eastAsia="微软雅黑" w:hAnsi="微软雅黑" w:hint="eastAsia"/>
          <w:sz w:val="24"/>
          <w:szCs w:val="24"/>
        </w:rPr>
        <w:tab/>
        <w:t>Xianfeng Ding, Hong Wu, Hongjiang Zhang, Songde Ma, Review on Shape Matching. (Chinese version) ACTA AUTOMATICA SINICA，9，2001</w:t>
      </w:r>
    </w:p>
    <w:p w:rsidR="0033408E" w:rsidRDefault="0033408E" w:rsidP="0033408E">
      <w:pPr>
        <w:rPr>
          <w:rFonts w:ascii="微软雅黑" w:eastAsia="微软雅黑" w:hAnsi="微软雅黑" w:hint="eastAsia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科研项目</w:t>
      </w:r>
    </w:p>
    <w:p w:rsidR="00412F55" w:rsidRPr="00B66EA2" w:rsidRDefault="00412F55" w:rsidP="0033408E">
      <w:pPr>
        <w:rPr>
          <w:rFonts w:ascii="微软雅黑" w:eastAsia="微软雅黑" w:hAnsi="微软雅黑"/>
          <w:sz w:val="24"/>
          <w:szCs w:val="24"/>
        </w:rPr>
      </w:pPr>
      <w:bookmarkStart w:id="1" w:name="_GoBack"/>
      <w:bookmarkEnd w:id="1"/>
      <w:r w:rsidRPr="00B66EA2">
        <w:rPr>
          <w:rFonts w:ascii="微软雅黑" w:eastAsia="微软雅黑" w:hAnsi="微软雅黑" w:hint="eastAsia"/>
          <w:sz w:val="24"/>
          <w:szCs w:val="24"/>
        </w:rPr>
        <w:t>1.国家自然基金面上项目:“跨媒体语义医学图像检索中关键技术研究”；</w:t>
      </w:r>
    </w:p>
    <w:p w:rsidR="00412F55" w:rsidRPr="00B66EA2" w:rsidRDefault="00412F55" w:rsidP="0033408E">
      <w:pPr>
        <w:rPr>
          <w:rFonts w:ascii="微软雅黑" w:eastAsia="微软雅黑" w:hAnsi="微软雅黑"/>
          <w:sz w:val="24"/>
          <w:szCs w:val="24"/>
        </w:rPr>
      </w:pPr>
      <w:r w:rsidRPr="00B66EA2">
        <w:rPr>
          <w:rFonts w:ascii="微软雅黑" w:eastAsia="微软雅黑" w:hAnsi="微软雅黑" w:hint="eastAsia"/>
          <w:sz w:val="24"/>
          <w:szCs w:val="24"/>
        </w:rPr>
        <w:t>2.电子科大青年科技基金重点项目：“基于知识的智能医学图像检索”；</w:t>
      </w:r>
    </w:p>
    <w:p w:rsidR="00B66EA2" w:rsidRPr="00B66EA2" w:rsidRDefault="00412F55" w:rsidP="0033408E">
      <w:pPr>
        <w:rPr>
          <w:rFonts w:ascii="微软雅黑" w:eastAsia="微软雅黑" w:hAnsi="微软雅黑"/>
          <w:sz w:val="24"/>
          <w:szCs w:val="24"/>
        </w:rPr>
      </w:pPr>
      <w:r w:rsidRPr="00B66EA2">
        <w:rPr>
          <w:rFonts w:ascii="微软雅黑" w:eastAsia="微软雅黑" w:hAnsi="微软雅黑" w:hint="eastAsia"/>
          <w:sz w:val="24"/>
          <w:szCs w:val="24"/>
        </w:rPr>
        <w:t>3.国家重点实验</w:t>
      </w:r>
      <w:r w:rsidR="00B66EA2" w:rsidRPr="00B66EA2">
        <w:rPr>
          <w:rFonts w:ascii="微软雅黑" w:eastAsia="微软雅黑" w:hAnsi="微软雅黑" w:hint="eastAsia"/>
          <w:sz w:val="24"/>
          <w:szCs w:val="24"/>
        </w:rPr>
        <w:t>室开放课题基金：“可视媒体自动标注中多示例多标签学习算法研究”。</w:t>
      </w:r>
    </w:p>
    <w:p w:rsidR="0033408E" w:rsidRPr="0033408E" w:rsidRDefault="0033408E" w:rsidP="0033408E">
      <w:pPr>
        <w:rPr>
          <w:rFonts w:ascii="微软雅黑" w:eastAsia="微软雅黑" w:hAnsi="微软雅黑"/>
          <w:b/>
          <w:sz w:val="28"/>
          <w:szCs w:val="28"/>
        </w:rPr>
      </w:pPr>
    </w:p>
    <w:sectPr w:rsidR="0033408E" w:rsidRPr="0033408E" w:rsidSect="00FA5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473" w:rsidRDefault="00396473" w:rsidP="002D68E1">
      <w:r>
        <w:separator/>
      </w:r>
    </w:p>
  </w:endnote>
  <w:endnote w:type="continuationSeparator" w:id="0">
    <w:p w:rsidR="00396473" w:rsidRDefault="00396473" w:rsidP="002D6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473" w:rsidRDefault="00396473" w:rsidP="002D68E1">
      <w:r>
        <w:separator/>
      </w:r>
    </w:p>
  </w:footnote>
  <w:footnote w:type="continuationSeparator" w:id="0">
    <w:p w:rsidR="00396473" w:rsidRDefault="00396473" w:rsidP="002D6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DB77C3"/>
    <w:multiLevelType w:val="hybridMultilevel"/>
    <w:tmpl w:val="F6468376"/>
    <w:lvl w:ilvl="0" w:tplc="BB3C9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4EB1"/>
    <w:rsid w:val="0000793B"/>
    <w:rsid w:val="000E09EA"/>
    <w:rsid w:val="000E4C88"/>
    <w:rsid w:val="0023341A"/>
    <w:rsid w:val="002D68E1"/>
    <w:rsid w:val="0033408E"/>
    <w:rsid w:val="00396473"/>
    <w:rsid w:val="003A4EB1"/>
    <w:rsid w:val="00412F55"/>
    <w:rsid w:val="00426A59"/>
    <w:rsid w:val="00640057"/>
    <w:rsid w:val="00675BA0"/>
    <w:rsid w:val="006B5B75"/>
    <w:rsid w:val="007770AA"/>
    <w:rsid w:val="007C010F"/>
    <w:rsid w:val="007D34E4"/>
    <w:rsid w:val="00841C0E"/>
    <w:rsid w:val="00897D9A"/>
    <w:rsid w:val="00910784"/>
    <w:rsid w:val="00962743"/>
    <w:rsid w:val="00981B24"/>
    <w:rsid w:val="00A467DA"/>
    <w:rsid w:val="00AF5248"/>
    <w:rsid w:val="00B47071"/>
    <w:rsid w:val="00B66EA2"/>
    <w:rsid w:val="00BA24D8"/>
    <w:rsid w:val="00BE1199"/>
    <w:rsid w:val="00C054A4"/>
    <w:rsid w:val="00C4503A"/>
    <w:rsid w:val="00C664E9"/>
    <w:rsid w:val="00C81C51"/>
    <w:rsid w:val="00CE0F20"/>
    <w:rsid w:val="00D35A31"/>
    <w:rsid w:val="00EF0094"/>
    <w:rsid w:val="00F36258"/>
    <w:rsid w:val="00F9090C"/>
    <w:rsid w:val="00FA512C"/>
    <w:rsid w:val="00FA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10DC3D-1141-4336-B061-647C1583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D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6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68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6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68E1"/>
    <w:rPr>
      <w:sz w:val="18"/>
      <w:szCs w:val="18"/>
    </w:rPr>
  </w:style>
  <w:style w:type="paragraph" w:styleId="a5">
    <w:name w:val="List Paragraph"/>
    <w:basedOn w:val="a"/>
    <w:uiPriority w:val="34"/>
    <w:qFormat/>
    <w:rsid w:val="00D35A3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E4C8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E4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520</Words>
  <Characters>2967</Characters>
  <Application>Microsoft Office Word</Application>
  <DocSecurity>0</DocSecurity>
  <Lines>24</Lines>
  <Paragraphs>6</Paragraphs>
  <ScaleCrop>false</ScaleCrop>
  <Company> </Company>
  <LinksUpToDate>false</LinksUpToDate>
  <CharactersWithSpaces>3481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2015-11-20T08:01:00Z</dcterms:created>
  <dcterms:modified xsi:type="dcterms:W3CDTF">2015-11-23T10:02:00Z</dcterms:modified>
</cp:coreProperties>
</file>